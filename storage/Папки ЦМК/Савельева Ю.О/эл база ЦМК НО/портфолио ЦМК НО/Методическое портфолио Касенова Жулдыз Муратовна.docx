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Касенова Жулдыз Муратовна</w:t>
      </w:r>
    </w:p>
    <w:p w:rsidR="00161320" w:rsidRPr="00161320" w:rsidRDefault="00161320" w:rsidP="00161320">
      <w:pPr>
        <w:pStyle w:val="a4"/>
        <w:jc w:val="center"/>
        <w:rPr>
          <w:ins w:id="0" w:author="Cassian Comp" w:date="2022-12-13T09:27:00Z"/>
          <w:rFonts w:ascii="Times New Roman" w:hAnsi="Times New Roman" w:cs="Times New Roman"/>
          <w:sz w:val="24"/>
          <w:szCs w:val="24"/>
        </w:rPr>
      </w:pPr>
      <w:ins w:id="1" w:author="Cassian Comp" w:date="2022-12-13T09:27:00Z">
        <w:r w:rsidRPr="00161320">
          <w:rPr>
            <w:rFonts w:ascii="Times New Roman" w:hAnsi="Times New Roman" w:cs="Times New Roman"/>
            <w:bCs/>
            <w:i/>
            <w:sz w:val="32"/>
            <w:szCs w:val="32"/>
            <w:lang w:val="kk-KZ"/>
          </w:rPr>
          <w:t>Педагог-психолог</w:t>
        </w:r>
      </w:ins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Default="008D15C9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ins w:id="2" w:author="Директор" w:date="2022-12-08T13:04:00Z">
        <w:r>
          <w:rPr>
            <w:rFonts w:ascii="Times New Roman" w:hAnsi="Times New Roman" w:cs="Times New Roman"/>
            <w:noProof/>
            <w:sz w:val="24"/>
            <w:szCs w:val="24"/>
            <w:lang w:eastAsia="ru-RU"/>
            <w:rPrChange w:id="3">
              <w:rPr>
                <w:noProof/>
                <w:lang w:eastAsia="ru-RU"/>
              </w:rPr>
            </w:rPrChange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2091690</wp:posOffset>
              </wp:positionH>
              <wp:positionV relativeFrom="paragraph">
                <wp:posOffset>12700</wp:posOffset>
              </wp:positionV>
              <wp:extent cx="2076450" cy="2076450"/>
              <wp:effectExtent l="0" t="0" r="0" b="0"/>
              <wp:wrapNone/>
              <wp:docPr id="2" name="Рисунок 2" descr="C:\Users\Директор\Desktop\WhatsApp Image 2022-12-08 at 13.00.49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Директор\Desktop\WhatsApp Image 2022-12-08 at 13.00.49.jpe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76450" cy="2076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bookmarkStart w:id="4" w:name="_GoBack"/>
      <w:bookmarkEnd w:id="4"/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Default="00B60E27" w:rsidP="00B73DFB">
      <w:pPr>
        <w:pStyle w:val="a4"/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60E27" w:rsidRPr="00890B17" w:rsidRDefault="00B60E27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Касенова Жулдыз Муратовна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21.02.1990г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038134970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900221450538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г. Петропавловск, ул.Жукова 32 кв 50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87013946178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B60E27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zhulduz_kasenova@mail.ru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Білімі туралы мәліметтер (мамандығы, біліктілігі, оқу 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B60E27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СКГУ им М. Козыбаева, Специальность «Педагогика и психология», 2012г выпуска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Педагог-психолог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14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 лет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B60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 лет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 түрде жеке куәлік 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дейін жарамды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82479A" w:rsidRDefault="00B56CE2" w:rsidP="00B60E2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B60E27">
              <w:rPr>
                <w:rFonts w:ascii="Times New Roman" w:eastAsia="Calibri" w:hAnsi="Times New Roman" w:cs="Times New Roman"/>
                <w:sz w:val="24"/>
              </w:rPr>
              <w:t>модератор</w:t>
            </w:r>
          </w:p>
        </w:tc>
        <w:tc>
          <w:tcPr>
            <w:tcW w:w="3924" w:type="dxa"/>
          </w:tcPr>
          <w:p w:rsidR="00B56CE2" w:rsidRPr="0082479A" w:rsidRDefault="00B60E27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18.05.2019г</w:t>
            </w:r>
          </w:p>
        </w:tc>
        <w:tc>
          <w:tcPr>
            <w:tcW w:w="3773" w:type="dxa"/>
          </w:tcPr>
          <w:p w:rsidR="00B56CE2" w:rsidRPr="0082479A" w:rsidRDefault="00B60E27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18.05.2024</w:t>
            </w:r>
            <w:r w:rsidR="00910F84">
              <w:rPr>
                <w:rFonts w:ascii="Times New Roman" w:eastAsia="Calibri" w:hAnsi="Times New Roman" w:cs="Times New Roman"/>
                <w:sz w:val="24"/>
              </w:rPr>
              <w:t>г</w:t>
            </w:r>
          </w:p>
        </w:tc>
        <w:tc>
          <w:tcPr>
            <w:tcW w:w="4025" w:type="dxa"/>
          </w:tcPr>
          <w:p w:rsidR="00B56CE2" w:rsidRPr="0082479A" w:rsidRDefault="00910F8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Педагог-психолог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БІЛІКТІЛІКТІ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Курстардан өту орны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:rsidTr="001A6AA2">
        <w:trPr>
          <w:trHeight w:val="1977"/>
        </w:trPr>
        <w:tc>
          <w:tcPr>
            <w:tcW w:w="3760" w:type="dxa"/>
          </w:tcPr>
          <w:p w:rsidR="00B56CE2" w:rsidRPr="0082479A" w:rsidRDefault="00B56CE2" w:rsidP="00910F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10F84">
              <w:rPr>
                <w:rFonts w:ascii="Times New Roman" w:hAnsi="Times New Roman" w:cs="Times New Roman"/>
                <w:sz w:val="24"/>
              </w:rPr>
              <w:t>«Счастливая семья»</w:t>
            </w:r>
          </w:p>
        </w:tc>
        <w:tc>
          <w:tcPr>
            <w:tcW w:w="3617" w:type="dxa"/>
          </w:tcPr>
          <w:p w:rsidR="00B56CE2" w:rsidRDefault="00910F84" w:rsidP="00910F8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 Астана</w:t>
            </w:r>
          </w:p>
          <w:p w:rsidR="00910F84" w:rsidRPr="0082479A" w:rsidRDefault="00910F84" w:rsidP="00910F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ТОО «Институт семейного воспитания</w:t>
            </w:r>
          </w:p>
        </w:tc>
        <w:tc>
          <w:tcPr>
            <w:tcW w:w="3815" w:type="dxa"/>
          </w:tcPr>
          <w:p w:rsidR="00B56CE2" w:rsidRPr="0082479A" w:rsidRDefault="00910F84" w:rsidP="00910F8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100 часов</w:t>
            </w:r>
          </w:p>
        </w:tc>
        <w:tc>
          <w:tcPr>
            <w:tcW w:w="3815" w:type="dxa"/>
          </w:tcPr>
          <w:p w:rsidR="00B56CE2" w:rsidRPr="0082479A" w:rsidRDefault="00910F84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10-21. 08. 2018г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B42D9" w:rsidRDefault="00DD2F2E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lastRenderedPageBreak/>
        <w:t>ТАҒЫЛЫМДАМАДАН ӨТУ ТУРАЛЫ МӘЛІМЕТТЕР</w:t>
      </w:r>
      <w:r w:rsidR="00B56CE2"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1A6AA2" w:rsidRPr="00B56CE2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 өту 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 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82479A" w:rsidRDefault="00910F84" w:rsidP="00910F84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Сертификат о распространении педагогического опыта «Психологочекая подготовка олимпийской команды»</w:t>
            </w:r>
          </w:p>
        </w:tc>
        <w:tc>
          <w:tcPr>
            <w:tcW w:w="4335" w:type="dxa"/>
          </w:tcPr>
          <w:p w:rsidR="001A6AA2" w:rsidRPr="0082479A" w:rsidRDefault="00910F8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г.Петропавловск КГУ «Центр методической работы и информационных технологии в сфере образования»</w:t>
            </w:r>
          </w:p>
        </w:tc>
        <w:tc>
          <w:tcPr>
            <w:tcW w:w="3025" w:type="dxa"/>
          </w:tcPr>
          <w:p w:rsidR="001A6AA2" w:rsidRPr="0082479A" w:rsidRDefault="00910F84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2285</w:t>
            </w:r>
          </w:p>
        </w:tc>
        <w:tc>
          <w:tcPr>
            <w:tcW w:w="3025" w:type="dxa"/>
          </w:tcPr>
          <w:p w:rsidR="001A6AA2" w:rsidRPr="0082479A" w:rsidRDefault="00F20095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2019г</w:t>
            </w: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F20095" w:rsidRPr="003F7456" w:rsidDel="00F22BB0" w:rsidRDefault="00F20095" w:rsidP="00F22BB0">
            <w:pPr>
              <w:rPr>
                <w:del w:id="5" w:author="Директор" w:date="2022-12-08T09:46:00Z"/>
                <w:rFonts w:ascii="Times New Roman" w:eastAsia="Calibri" w:hAnsi="Times New Roman" w:cs="Times New Roman"/>
                <w:sz w:val="24"/>
              </w:rPr>
            </w:pPr>
            <w:del w:id="6" w:author="Директор" w:date="2022-12-08T09:46:00Z">
              <w:r w:rsidRPr="003F7456" w:rsidDel="00F22BB0">
                <w:rPr>
                  <w:rFonts w:ascii="Times New Roman" w:eastAsia="Calibri" w:hAnsi="Times New Roman" w:cs="Times New Roman"/>
                  <w:sz w:val="24"/>
                </w:rPr>
                <w:delText xml:space="preserve">Областной конкурс </w:delText>
              </w:r>
            </w:del>
          </w:p>
          <w:p w:rsidR="001A6AA2" w:rsidRPr="003F7456" w:rsidRDefault="00F20095" w:rsidP="00F22BB0">
            <w:pPr>
              <w:rPr>
                <w:rFonts w:ascii="Times New Roman" w:eastAsia="Calibri" w:hAnsi="Times New Roman" w:cs="Times New Roman"/>
                <w:sz w:val="24"/>
              </w:rPr>
            </w:pPr>
            <w:r w:rsidRPr="003F7456">
              <w:rPr>
                <w:rFonts w:ascii="Times New Roman" w:eastAsia="Calibri" w:hAnsi="Times New Roman" w:cs="Times New Roman"/>
                <w:sz w:val="24"/>
              </w:rPr>
              <w:t>«Лучший педагог – 2019»</w:t>
            </w:r>
          </w:p>
        </w:tc>
        <w:tc>
          <w:tcPr>
            <w:tcW w:w="2783" w:type="dxa"/>
          </w:tcPr>
          <w:p w:rsidR="001A6AA2" w:rsidRPr="003F7456" w:rsidRDefault="00F20095" w:rsidP="001A6AA2">
            <w:pPr>
              <w:jc w:val="center"/>
              <w:rPr>
                <w:rFonts w:ascii="Times New Roman" w:eastAsia="Calibri" w:hAnsi="Times New Roman" w:cs="Times New Roman"/>
                <w:sz w:val="24"/>
                <w:u w:val="single"/>
              </w:rPr>
            </w:pPr>
            <w:r w:rsidRPr="00F22BB0">
              <w:rPr>
                <w:rFonts w:ascii="Times New Roman" w:eastAsia="Calibri" w:hAnsi="Times New Roman" w:cs="Times New Roman"/>
                <w:sz w:val="24"/>
                <w:u w:val="single"/>
              </w:rPr>
              <w:t>г. Петропавловск</w:t>
            </w:r>
          </w:p>
          <w:p w:rsidR="00F20095" w:rsidRPr="00F22BB0" w:rsidRDefault="00F20095" w:rsidP="00F20095">
            <w:pPr>
              <w:rPr>
                <w:u w:val="single"/>
              </w:rPr>
            </w:pPr>
            <w:r w:rsidRPr="00F22BB0">
              <w:rPr>
                <w:rFonts w:ascii="Times New Roman" w:eastAsia="Calibri" w:hAnsi="Times New Roman" w:cs="Times New Roman"/>
                <w:sz w:val="24"/>
                <w:u w:val="single"/>
              </w:rPr>
              <w:t xml:space="preserve"> </w:t>
            </w:r>
          </w:p>
        </w:tc>
        <w:tc>
          <w:tcPr>
            <w:tcW w:w="2389" w:type="dxa"/>
          </w:tcPr>
          <w:p w:rsidR="001A6AA2" w:rsidRPr="003F7456" w:rsidRDefault="003F7456" w:rsidP="003F7456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ins w:id="7" w:author="Директор" w:date="2022-12-08T09:55:00Z">
              <w:r w:rsidRPr="003F7456">
                <w:rPr>
                  <w:rFonts w:ascii="Times New Roman" w:eastAsia="Calibri" w:hAnsi="Times New Roman" w:cs="Times New Roman"/>
                  <w:sz w:val="24"/>
                </w:rPr>
                <w:t>Областной конкурс</w:t>
              </w:r>
            </w:ins>
          </w:p>
        </w:tc>
        <w:tc>
          <w:tcPr>
            <w:tcW w:w="2552" w:type="dxa"/>
          </w:tcPr>
          <w:p w:rsidR="001A6AA2" w:rsidRPr="001A6AA2" w:rsidRDefault="003F7456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ins w:id="8" w:author="Директор" w:date="2022-12-08T09:55:00Z">
              <w:r>
                <w:rPr>
                  <w:rFonts w:ascii="Times New Roman" w:eastAsia="Calibri" w:hAnsi="Times New Roman" w:cs="Times New Roman"/>
                  <w:sz w:val="24"/>
                </w:rPr>
                <w:t xml:space="preserve">Номинация </w:t>
              </w:r>
            </w:ins>
            <w:ins w:id="9" w:author="Директор" w:date="2022-12-08T09:56:00Z">
              <w:r>
                <w:rPr>
                  <w:rFonts w:ascii="Times New Roman" w:eastAsia="Calibri" w:hAnsi="Times New Roman" w:cs="Times New Roman"/>
                  <w:sz w:val="24"/>
                </w:rPr>
                <w:t>«Психолог Исследователь»</w:t>
              </w:r>
            </w:ins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B5E9D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ins w:id="10" w:author="Директор" w:date="2022-12-08T12:45:00Z">
              <w:r>
                <w:rPr>
                  <w:rFonts w:ascii="Times New Roman" w:eastAsia="Calibri" w:hAnsi="Times New Roman" w:cs="Times New Roman"/>
                  <w:sz w:val="24"/>
                </w:rPr>
                <w:t>2019г</w:t>
              </w:r>
            </w:ins>
          </w:p>
        </w:tc>
      </w:tr>
      <w:tr w:rsidR="003F7456" w:rsidRPr="001A6AA2" w:rsidTr="008B42D9">
        <w:trPr>
          <w:trHeight w:val="300"/>
          <w:ins w:id="11" w:author="Директор" w:date="2022-12-08T09:58:00Z"/>
        </w:trPr>
        <w:tc>
          <w:tcPr>
            <w:tcW w:w="4191" w:type="dxa"/>
          </w:tcPr>
          <w:p w:rsidR="003F7456" w:rsidRPr="003F7456" w:rsidDel="00F22BB0" w:rsidRDefault="003F7456" w:rsidP="00F22BB0">
            <w:pPr>
              <w:rPr>
                <w:ins w:id="12" w:author="Директор" w:date="2022-12-08T09:58:00Z"/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3F7456" w:rsidRPr="00F22BB0" w:rsidRDefault="003F7456" w:rsidP="001A6AA2">
            <w:pPr>
              <w:jc w:val="center"/>
              <w:rPr>
                <w:ins w:id="13" w:author="Директор" w:date="2022-12-08T09:58:00Z"/>
                <w:rFonts w:ascii="Times New Roman" w:eastAsia="Calibri" w:hAnsi="Times New Roman" w:cs="Times New Roman"/>
                <w:sz w:val="24"/>
                <w:u w:val="single"/>
              </w:rPr>
            </w:pPr>
          </w:p>
        </w:tc>
        <w:tc>
          <w:tcPr>
            <w:tcW w:w="2389" w:type="dxa"/>
          </w:tcPr>
          <w:p w:rsidR="003F7456" w:rsidRPr="003F7456" w:rsidRDefault="003F7456" w:rsidP="003F7456">
            <w:pPr>
              <w:jc w:val="center"/>
              <w:rPr>
                <w:ins w:id="14" w:author="Директор" w:date="2022-12-08T09:58:00Z"/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3F7456" w:rsidRDefault="003F7456" w:rsidP="001A6AA2">
            <w:pPr>
              <w:jc w:val="center"/>
              <w:rPr>
                <w:ins w:id="15" w:author="Директор" w:date="2022-12-08T09:58:00Z"/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3F7456" w:rsidRPr="001A6AA2" w:rsidRDefault="003F7456" w:rsidP="001A6AA2">
            <w:pPr>
              <w:jc w:val="center"/>
              <w:rPr>
                <w:ins w:id="16" w:author="Директор" w:date="2022-12-08T09:58:00Z"/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3F7456" w:rsidRPr="001A6AA2" w:rsidRDefault="003F7456" w:rsidP="001A6AA2">
            <w:pPr>
              <w:jc w:val="center"/>
              <w:rPr>
                <w:ins w:id="17" w:author="Директор" w:date="2022-12-08T09:58:00Z"/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300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1A6AA2" w:rsidRPr="001A6AA2" w:rsidTr="008B42D9">
        <w:trPr>
          <w:trHeight w:val="283"/>
        </w:trPr>
        <w:tc>
          <w:tcPr>
            <w:tcW w:w="4191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78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389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552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2260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C94140" w:rsidRPr="001A6AA2" w:rsidTr="005C5447">
        <w:trPr>
          <w:trHeight w:val="552"/>
          <w:jc w:val="center"/>
        </w:trPr>
        <w:tc>
          <w:tcPr>
            <w:tcW w:w="533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C94140" w:rsidRPr="001A6AA2" w:rsidDel="001B5E9D" w:rsidTr="005C5447">
        <w:trPr>
          <w:trHeight w:val="301"/>
          <w:jc w:val="center"/>
          <w:del w:id="18" w:author="Директор" w:date="2022-12-08T12:46:00Z"/>
        </w:trPr>
        <w:tc>
          <w:tcPr>
            <w:tcW w:w="533" w:type="dxa"/>
          </w:tcPr>
          <w:p w:rsidR="001A6AA2" w:rsidRPr="001A6AA2" w:rsidDel="001B5E9D" w:rsidRDefault="001A6AA2" w:rsidP="001A6AA2">
            <w:pPr>
              <w:rPr>
                <w:del w:id="19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Del="001B5E9D" w:rsidRDefault="001A6AA2" w:rsidP="001A6AA2">
            <w:pPr>
              <w:rPr>
                <w:del w:id="20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Del="001B5E9D" w:rsidRDefault="001A6AA2" w:rsidP="001A6AA2">
            <w:pPr>
              <w:rPr>
                <w:del w:id="21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Del="001B5E9D" w:rsidRDefault="001A6AA2" w:rsidP="001A6AA2">
            <w:pPr>
              <w:rPr>
                <w:del w:id="22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Del="001B5E9D" w:rsidRDefault="001A6AA2" w:rsidP="001A6AA2">
            <w:pPr>
              <w:rPr>
                <w:del w:id="23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Del="001B5E9D" w:rsidRDefault="001A6AA2" w:rsidP="001A6AA2">
            <w:pPr>
              <w:rPr>
                <w:del w:id="24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Del="001B5E9D" w:rsidRDefault="001A6AA2" w:rsidP="001A6AA2">
            <w:pPr>
              <w:rPr>
                <w:del w:id="25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Del="001B5E9D" w:rsidRDefault="001A6AA2" w:rsidP="001A6AA2">
            <w:pPr>
              <w:rPr>
                <w:del w:id="26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40" w:rsidRPr="001A6AA2" w:rsidDel="001B5E9D" w:rsidTr="005C5447">
        <w:trPr>
          <w:trHeight w:val="284"/>
          <w:jc w:val="center"/>
          <w:del w:id="27" w:author="Директор" w:date="2022-12-08T12:46:00Z"/>
        </w:trPr>
        <w:tc>
          <w:tcPr>
            <w:tcW w:w="533" w:type="dxa"/>
          </w:tcPr>
          <w:p w:rsidR="001A6AA2" w:rsidRPr="001A6AA2" w:rsidDel="001B5E9D" w:rsidRDefault="001A6AA2" w:rsidP="001A6AA2">
            <w:pPr>
              <w:rPr>
                <w:del w:id="28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1A6AA2" w:rsidRPr="001A6AA2" w:rsidDel="001B5E9D" w:rsidRDefault="001A6AA2" w:rsidP="001A6AA2">
            <w:pPr>
              <w:rPr>
                <w:del w:id="29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A6AA2" w:rsidRPr="001A6AA2" w:rsidDel="001B5E9D" w:rsidRDefault="001A6AA2" w:rsidP="001A6AA2">
            <w:pPr>
              <w:rPr>
                <w:del w:id="30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977" w:type="dxa"/>
          </w:tcPr>
          <w:p w:rsidR="001A6AA2" w:rsidRPr="001A6AA2" w:rsidDel="001B5E9D" w:rsidRDefault="001A6AA2" w:rsidP="001A6AA2">
            <w:pPr>
              <w:rPr>
                <w:del w:id="31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</w:tcPr>
          <w:p w:rsidR="001A6AA2" w:rsidRPr="001A6AA2" w:rsidDel="001B5E9D" w:rsidRDefault="001A6AA2" w:rsidP="001A6AA2">
            <w:pPr>
              <w:rPr>
                <w:del w:id="32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98" w:type="dxa"/>
          </w:tcPr>
          <w:p w:rsidR="001A6AA2" w:rsidRPr="001A6AA2" w:rsidDel="001B5E9D" w:rsidRDefault="001A6AA2" w:rsidP="001A6AA2">
            <w:pPr>
              <w:rPr>
                <w:del w:id="33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467" w:type="dxa"/>
          </w:tcPr>
          <w:p w:rsidR="001A6AA2" w:rsidRPr="001A6AA2" w:rsidDel="001B5E9D" w:rsidRDefault="001A6AA2" w:rsidP="001A6AA2">
            <w:pPr>
              <w:rPr>
                <w:del w:id="34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39" w:type="dxa"/>
          </w:tcPr>
          <w:p w:rsidR="001A6AA2" w:rsidRPr="001A6AA2" w:rsidDel="001B5E9D" w:rsidRDefault="001A6AA2" w:rsidP="001A6AA2">
            <w:pPr>
              <w:rPr>
                <w:del w:id="35" w:author="Директор" w:date="2022-12-08T12:46:00Z"/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355978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320" w:rsidRDefault="0016132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320" w:rsidRDefault="0016132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320" w:rsidRPr="00890B17" w:rsidRDefault="00161320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(басылымдарда және конференция материалдарының жинақтарында жарияланған барлық мақалалар мен баяндамаларды тізімдеу)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  <w:tblGridChange w:id="36">
          <w:tblGrid>
            <w:gridCol w:w="392"/>
            <w:gridCol w:w="225"/>
            <w:gridCol w:w="392"/>
            <w:gridCol w:w="5511"/>
            <w:gridCol w:w="407"/>
            <w:gridCol w:w="5900"/>
            <w:gridCol w:w="424"/>
            <w:gridCol w:w="2323"/>
            <w:gridCol w:w="429"/>
          </w:tblGrid>
        </w:tblGridChange>
      </w:tblGrid>
      <w:tr w:rsidR="00890B17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:rsidTr="001B5E9D">
        <w:tblPrEx>
          <w:tblW w:w="0" w:type="auto"/>
          <w:tblInd w:w="392" w:type="dxa"/>
          <w:tblPrExChange w:id="37" w:author="Директор" w:date="2022-12-08T12:46:00Z">
            <w:tblPrEx>
              <w:tblW w:w="0" w:type="auto"/>
              <w:tblInd w:w="392" w:type="dxa"/>
            </w:tblPrEx>
          </w:tblPrExChange>
        </w:tblPrEx>
        <w:trPr>
          <w:trHeight w:val="488"/>
          <w:trPrChange w:id="38" w:author="Директор" w:date="2022-12-08T12:46:00Z">
            <w:trPr>
              <w:gridAfter w:val="0"/>
              <w:trHeight w:val="1531"/>
            </w:trPr>
          </w:trPrChange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39" w:author="Директор" w:date="2022-12-08T12:46:00Z">
              <w:tcPr>
                <w:tcW w:w="540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40" w:author="Директор" w:date="2022-12-08T12:46:00Z">
              <w:tcPr>
                <w:tcW w:w="5918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41" w:author="Директор" w:date="2022-12-08T12:46:00Z">
              <w:tcPr>
                <w:tcW w:w="6324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PrChange w:id="42" w:author="Директор" w:date="2022-12-08T12:46:00Z">
              <w:tcPr>
                <w:tcW w:w="2752" w:type="dxa"/>
                <w:gridSpan w:val="2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</w:tcPr>
            </w:tcPrChange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 әзірлемелердің тізбесі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  <w:tblGridChange w:id="43">
          <w:tblGrid>
            <w:gridCol w:w="392"/>
            <w:gridCol w:w="4002"/>
            <w:gridCol w:w="392"/>
            <w:gridCol w:w="2309"/>
            <w:gridCol w:w="392"/>
            <w:gridCol w:w="3548"/>
            <w:gridCol w:w="392"/>
            <w:gridCol w:w="2288"/>
            <w:gridCol w:w="392"/>
            <w:gridCol w:w="1342"/>
            <w:gridCol w:w="392"/>
          </w:tblGrid>
        </w:tblGridChange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Оқу-әдістемелік материалдың атауы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 материалдың 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1B5E9D">
        <w:tblPrEx>
          <w:tblW w:w="15449" w:type="dxa"/>
          <w:tblInd w:w="392" w:type="dxa"/>
          <w:tblPrExChange w:id="44" w:author="Директор" w:date="2022-12-08T12:46:00Z">
            <w:tblPrEx>
              <w:tblW w:w="15449" w:type="dxa"/>
              <w:tblInd w:w="392" w:type="dxa"/>
            </w:tblPrEx>
          </w:tblPrExChange>
        </w:tblPrEx>
        <w:trPr>
          <w:trHeight w:val="1025"/>
          <w:trPrChange w:id="45" w:author="Директор" w:date="2022-12-08T12:46:00Z">
            <w:trPr>
              <w:gridAfter w:val="0"/>
              <w:trHeight w:val="869"/>
            </w:trPr>
          </w:trPrChange>
        </w:trPr>
        <w:tc>
          <w:tcPr>
            <w:tcW w:w="4394" w:type="dxa"/>
            <w:tcPrChange w:id="46" w:author="Директор" w:date="2022-12-08T12:46:00Z">
              <w:tcPr>
                <w:tcW w:w="4394" w:type="dxa"/>
                <w:gridSpan w:val="2"/>
              </w:tcPr>
            </w:tcPrChange>
          </w:tcPr>
          <w:p w:rsidR="008B42D9" w:rsidRPr="001C6B45" w:rsidRDefault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  <w:tcPrChange w:id="47" w:author="Директор" w:date="2022-12-08T12:46:00Z">
              <w:tcPr>
                <w:tcW w:w="2701" w:type="dxa"/>
                <w:gridSpan w:val="2"/>
              </w:tcPr>
            </w:tcPrChange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  <w:tcPrChange w:id="48" w:author="Директор" w:date="2022-12-08T12:46:00Z">
              <w:tcPr>
                <w:tcW w:w="3940" w:type="dxa"/>
                <w:gridSpan w:val="2"/>
              </w:tcPr>
            </w:tcPrChange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  <w:tcPrChange w:id="49" w:author="Директор" w:date="2022-12-08T12:46:00Z">
              <w:tcPr>
                <w:tcW w:w="2680" w:type="dxa"/>
                <w:gridSpan w:val="2"/>
              </w:tcPr>
            </w:tcPrChange>
          </w:tcPr>
          <w:p w:rsidR="00000000" w:rsidRDefault="008D15C9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PrChange w:id="50" w:author="Директор" w:date="2022-12-08T10:00:00Z">
                <w:pPr>
                  <w:pStyle w:val="a4"/>
                </w:pPr>
              </w:pPrChange>
            </w:pPr>
          </w:p>
        </w:tc>
        <w:tc>
          <w:tcPr>
            <w:tcW w:w="1734" w:type="dxa"/>
            <w:tcPrChange w:id="51" w:author="Директор" w:date="2022-12-08T12:46:00Z">
              <w:tcPr>
                <w:tcW w:w="1734" w:type="dxa"/>
                <w:gridSpan w:val="2"/>
              </w:tcPr>
            </w:tcPrChange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:rsidTr="002E5C29">
        <w:trPr>
          <w:trHeight w:val="284"/>
        </w:trPr>
        <w:tc>
          <w:tcPr>
            <w:tcW w:w="4394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B73DFB" w:rsidRPr="00890B17" w:rsidRDefault="00B73DFB" w:rsidP="00161320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15C9" w:rsidRDefault="008D15C9" w:rsidP="00C967D8">
      <w:pPr>
        <w:spacing w:after="0" w:line="240" w:lineRule="auto"/>
      </w:pPr>
      <w:r>
        <w:separator/>
      </w:r>
    </w:p>
  </w:endnote>
  <w:endnote w:type="continuationSeparator" w:id="0">
    <w:p w:rsidR="008D15C9" w:rsidRDefault="008D15C9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15C9" w:rsidRDefault="008D15C9" w:rsidP="00C967D8">
      <w:pPr>
        <w:spacing w:after="0" w:line="240" w:lineRule="auto"/>
      </w:pPr>
      <w:r>
        <w:separator/>
      </w:r>
    </w:p>
  </w:footnote>
  <w:footnote w:type="continuationSeparator" w:id="0">
    <w:p w:rsidR="008D15C9" w:rsidRDefault="008D15C9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иректор">
    <w15:presenceInfo w15:providerId="None" w15:userId="Директор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3403D"/>
    <w:rsid w:val="000758C2"/>
    <w:rsid w:val="000C355E"/>
    <w:rsid w:val="00117088"/>
    <w:rsid w:val="00151E44"/>
    <w:rsid w:val="00161320"/>
    <w:rsid w:val="001671A6"/>
    <w:rsid w:val="00172731"/>
    <w:rsid w:val="001A6AA2"/>
    <w:rsid w:val="001B5E9D"/>
    <w:rsid w:val="001C6B45"/>
    <w:rsid w:val="001E3F20"/>
    <w:rsid w:val="0022570A"/>
    <w:rsid w:val="002513CD"/>
    <w:rsid w:val="002E5C29"/>
    <w:rsid w:val="00355978"/>
    <w:rsid w:val="00380A6C"/>
    <w:rsid w:val="003E44C7"/>
    <w:rsid w:val="003F7456"/>
    <w:rsid w:val="00404BB4"/>
    <w:rsid w:val="004C6224"/>
    <w:rsid w:val="004E334A"/>
    <w:rsid w:val="004F287F"/>
    <w:rsid w:val="005309A8"/>
    <w:rsid w:val="005C5447"/>
    <w:rsid w:val="0066123B"/>
    <w:rsid w:val="006A02D1"/>
    <w:rsid w:val="007938A5"/>
    <w:rsid w:val="007C4A80"/>
    <w:rsid w:val="007F2783"/>
    <w:rsid w:val="0082479A"/>
    <w:rsid w:val="008754A1"/>
    <w:rsid w:val="00890B17"/>
    <w:rsid w:val="008B42D9"/>
    <w:rsid w:val="008D15C9"/>
    <w:rsid w:val="008D3925"/>
    <w:rsid w:val="008F0C5C"/>
    <w:rsid w:val="00910F84"/>
    <w:rsid w:val="0091374B"/>
    <w:rsid w:val="00940564"/>
    <w:rsid w:val="00952A2E"/>
    <w:rsid w:val="00966688"/>
    <w:rsid w:val="00981B14"/>
    <w:rsid w:val="009A5DB5"/>
    <w:rsid w:val="00A17588"/>
    <w:rsid w:val="00A746E6"/>
    <w:rsid w:val="00AB66FD"/>
    <w:rsid w:val="00AE7FA9"/>
    <w:rsid w:val="00B136FC"/>
    <w:rsid w:val="00B23068"/>
    <w:rsid w:val="00B56CE2"/>
    <w:rsid w:val="00B60E27"/>
    <w:rsid w:val="00B73DFB"/>
    <w:rsid w:val="00BA4E8E"/>
    <w:rsid w:val="00BA7FC5"/>
    <w:rsid w:val="00C94140"/>
    <w:rsid w:val="00C967D8"/>
    <w:rsid w:val="00D9202D"/>
    <w:rsid w:val="00DB0AC3"/>
    <w:rsid w:val="00DD2F2E"/>
    <w:rsid w:val="00DE3FAD"/>
    <w:rsid w:val="00E072A1"/>
    <w:rsid w:val="00E417EC"/>
    <w:rsid w:val="00E6049F"/>
    <w:rsid w:val="00E77727"/>
    <w:rsid w:val="00E8233D"/>
    <w:rsid w:val="00EF3099"/>
    <w:rsid w:val="00F20095"/>
    <w:rsid w:val="00F22BB0"/>
    <w:rsid w:val="00F22D13"/>
    <w:rsid w:val="00F459C7"/>
    <w:rsid w:val="00F766C9"/>
    <w:rsid w:val="00F8410F"/>
    <w:rsid w:val="00F86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1E6CA-3915-495E-B8F3-FB66A954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Cassian Comp</cp:lastModifiedBy>
  <cp:revision>4</cp:revision>
  <cp:lastPrinted>2022-11-07T04:09:00Z</cp:lastPrinted>
  <dcterms:created xsi:type="dcterms:W3CDTF">2022-12-08T07:05:00Z</dcterms:created>
  <dcterms:modified xsi:type="dcterms:W3CDTF">2022-12-13T03:34:00Z</dcterms:modified>
</cp:coreProperties>
</file>